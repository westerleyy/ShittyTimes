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0AE9" w14:textId="5F1C73CE" w:rsidR="00EF431A" w:rsidRDefault="00F40624">
      <w:pPr>
        <w:rPr>
          <w:lang w:val="en-US"/>
        </w:rPr>
      </w:pPr>
      <w:r>
        <w:rPr>
          <w:lang w:val="en-US"/>
        </w:rPr>
        <w:t>List of John Tan (ST Travel) articles:</w:t>
      </w:r>
    </w:p>
    <w:p w14:paraId="61939314" w14:textId="67FB5481" w:rsidR="00F40624" w:rsidRPr="003B34F9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3B34F9">
        <w:rPr>
          <w:strike/>
          <w:lang w:val="en-US"/>
        </w:rPr>
        <w:t xml:space="preserve">Singaporeans explore the world safely: 5 back-to-travel hacks from a solo globetrotter </w:t>
      </w:r>
      <w:hyperlink r:id="rId5" w:history="1">
        <w:r w:rsidRPr="003B34F9">
          <w:rPr>
            <w:rStyle w:val="Hyperlink"/>
            <w:strike/>
            <w:lang w:val="en-US"/>
          </w:rPr>
          <w:t>https://www.straitstimes.com/life/travel/singaporeans-explore-the-world-safely-5-back-to-travel-hacks-from-solo-globetrotter</w:t>
        </w:r>
      </w:hyperlink>
      <w:r w:rsidRPr="003B34F9">
        <w:rPr>
          <w:strike/>
          <w:lang w:val="en-US"/>
        </w:rPr>
        <w:t xml:space="preserve"> </w:t>
      </w:r>
    </w:p>
    <w:p w14:paraId="2FE5CFDA" w14:textId="0B2AD30C" w:rsidR="00F40624" w:rsidRPr="003B34F9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3B34F9">
        <w:rPr>
          <w:strike/>
          <w:lang w:val="en-US"/>
        </w:rPr>
        <w:t xml:space="preserve">New York is new again: From glass boxes high above city to sunset copter rides </w:t>
      </w:r>
      <w:hyperlink r:id="rId6" w:history="1">
        <w:r w:rsidRPr="003B34F9">
          <w:rPr>
            <w:rStyle w:val="Hyperlink"/>
            <w:strike/>
            <w:lang w:val="en-US"/>
          </w:rPr>
          <w:t>https://www.straitstimes.com/life/travel/new-york-is-new-again-from-glass-boxes-high-above-city-to-sunset-copter-rides</w:t>
        </w:r>
      </w:hyperlink>
      <w:r w:rsidRPr="003B34F9">
        <w:rPr>
          <w:strike/>
          <w:lang w:val="en-US"/>
        </w:rPr>
        <w:t xml:space="preserve"> </w:t>
      </w:r>
    </w:p>
    <w:p w14:paraId="04EF3B85" w14:textId="3550F3E4" w:rsidR="00F40624" w:rsidRPr="003B34F9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3B34F9">
        <w:rPr>
          <w:strike/>
          <w:lang w:val="en-US"/>
        </w:rPr>
        <w:t xml:space="preserve">A solo road trip to remember </w:t>
      </w:r>
      <w:hyperlink r:id="rId7" w:history="1">
        <w:r w:rsidRPr="003B34F9">
          <w:rPr>
            <w:rStyle w:val="Hyperlink"/>
            <w:strike/>
            <w:lang w:val="en-US"/>
          </w:rPr>
          <w:t>https://www.straitstimes.com/life/travel/a-solo-road-trip-to-remember</w:t>
        </w:r>
      </w:hyperlink>
      <w:r w:rsidRPr="003B34F9">
        <w:rPr>
          <w:strike/>
          <w:lang w:val="en-US"/>
        </w:rPr>
        <w:t xml:space="preserve"> </w:t>
      </w:r>
    </w:p>
    <w:p w14:paraId="7DA951BC" w14:textId="148571CA" w:rsidR="00F40624" w:rsidRPr="00196AB6" w:rsidDel="00196AB6" w:rsidRDefault="00F40624" w:rsidP="00D075BD">
      <w:pPr>
        <w:pStyle w:val="ListParagraph"/>
        <w:numPr>
          <w:ilvl w:val="0"/>
          <w:numId w:val="2"/>
        </w:numPr>
        <w:rPr>
          <w:del w:id="0" w:author="Rebecca Tan" w:date="2021-12-24T11:12:00Z"/>
          <w:strike/>
          <w:lang w:val="en-US"/>
        </w:rPr>
      </w:pPr>
      <w:del w:id="1" w:author="Rebecca Tan" w:date="2021-12-24T11:12:00Z">
        <w:r w:rsidRPr="00C15E1E" w:rsidDel="00196AB6">
          <w:rPr>
            <w:strike/>
            <w:lang w:val="en-US"/>
          </w:rPr>
          <w:delText>Solo road trip in America: Sumptuous lobster feasts, privacy amid pandemic</w:delText>
        </w:r>
        <w:r w:rsidRPr="00196AB6" w:rsidDel="00196AB6">
          <w:rPr>
            <w:strike/>
            <w:lang w:val="en-US"/>
          </w:rPr>
          <w:delText xml:space="preserve"> </w:delText>
        </w:r>
        <w:r w:rsidR="000B01A0" w:rsidRPr="00196AB6" w:rsidDel="00196AB6">
          <w:rPr>
            <w:strike/>
          </w:rPr>
          <w:fldChar w:fldCharType="begin"/>
        </w:r>
        <w:r w:rsidR="000B01A0" w:rsidRPr="00196AB6" w:rsidDel="00196AB6">
          <w:rPr>
            <w:strike/>
          </w:rPr>
          <w:delInstrText xml:space="preserve"> HYPERLINK "https://www.straitstimes.com/life/travel/solo-road-trip-in-america-sumptuous-lobster-feasts-privacy-amid-pandemic" </w:delInstrText>
        </w:r>
        <w:r w:rsidR="000B01A0" w:rsidRPr="00196AB6" w:rsidDel="00196AB6">
          <w:rPr>
            <w:strike/>
          </w:rPr>
          <w:fldChar w:fldCharType="separate"/>
        </w:r>
        <w:r w:rsidRPr="00196AB6" w:rsidDel="00196AB6">
          <w:rPr>
            <w:rStyle w:val="Hyperlink"/>
            <w:strike/>
            <w:lang w:val="en-US"/>
          </w:rPr>
          <w:delText>https://www.straitstimes.com/life/travel/solo-road-trip-in-america-sumptuous-lobster-feasts-privacy-amid-pandemic</w:delText>
        </w:r>
        <w:r w:rsidR="000B01A0" w:rsidRPr="00196AB6" w:rsidDel="00196AB6">
          <w:rPr>
            <w:rStyle w:val="Hyperlink"/>
            <w:strike/>
            <w:lang w:val="en-US"/>
          </w:rPr>
          <w:fldChar w:fldCharType="end"/>
        </w:r>
        <w:r w:rsidRPr="00196AB6" w:rsidDel="00196AB6">
          <w:rPr>
            <w:strike/>
            <w:lang w:val="en-US"/>
          </w:rPr>
          <w:delText xml:space="preserve"> </w:delText>
        </w:r>
      </w:del>
    </w:p>
    <w:p w14:paraId="64C10B02" w14:textId="665126A9" w:rsidR="00F40624" w:rsidRDefault="00F40624" w:rsidP="00D075BD">
      <w:pPr>
        <w:pStyle w:val="ListParagraph"/>
        <w:numPr>
          <w:ilvl w:val="0"/>
          <w:numId w:val="2"/>
        </w:numPr>
        <w:rPr>
          <w:lang w:val="en-US"/>
        </w:rPr>
      </w:pPr>
      <w:r w:rsidRPr="00196AB6">
        <w:rPr>
          <w:strike/>
          <w:lang w:val="en-US"/>
          <w:rPrChange w:id="2" w:author="Rebecca Tan" w:date="2021-12-24T11:12:00Z">
            <w:rPr>
              <w:lang w:val="en-US"/>
            </w:rPr>
          </w:rPrChange>
        </w:rPr>
        <w:t xml:space="preserve">Fly for less </w:t>
      </w:r>
      <w:r w:rsidR="000B01A0" w:rsidRPr="00196AB6">
        <w:rPr>
          <w:strike/>
          <w:rPrChange w:id="3" w:author="Rebecca Tan" w:date="2021-12-24T11:12:00Z">
            <w:rPr/>
          </w:rPrChange>
        </w:rPr>
        <w:fldChar w:fldCharType="begin"/>
      </w:r>
      <w:r w:rsidR="000B01A0" w:rsidRPr="00196AB6">
        <w:rPr>
          <w:strike/>
          <w:rPrChange w:id="4" w:author="Rebecca Tan" w:date="2021-12-24T11:12:00Z">
            <w:rPr/>
          </w:rPrChange>
        </w:rPr>
        <w:instrText xml:space="preserve"> HYPERLINK "https://www.straitstimes.com/life/travel/fly-for-less" </w:instrText>
      </w:r>
      <w:r w:rsidR="000B01A0" w:rsidRPr="00196AB6">
        <w:rPr>
          <w:strike/>
          <w:rPrChange w:id="5" w:author="Rebecca Tan" w:date="2021-12-24T11:12:00Z">
            <w:rPr/>
          </w:rPrChange>
        </w:rPr>
        <w:fldChar w:fldCharType="separate"/>
      </w:r>
      <w:r w:rsidRPr="00196AB6">
        <w:rPr>
          <w:rStyle w:val="Hyperlink"/>
          <w:strike/>
          <w:lang w:val="en-US"/>
          <w:rPrChange w:id="6" w:author="Rebecca Tan" w:date="2021-12-24T11:12:00Z">
            <w:rPr>
              <w:rStyle w:val="Hyperlink"/>
              <w:lang w:val="en-US"/>
            </w:rPr>
          </w:rPrChange>
        </w:rPr>
        <w:t>https://www.straitstimes.com/life/travel/fly-for-less</w:t>
      </w:r>
      <w:r w:rsidR="000B01A0" w:rsidRPr="00196AB6">
        <w:rPr>
          <w:rStyle w:val="Hyperlink"/>
          <w:strike/>
          <w:lang w:val="en-US"/>
          <w:rPrChange w:id="7" w:author="Rebecca Tan" w:date="2021-12-24T11:12:00Z">
            <w:rPr>
              <w:rStyle w:val="Hyperlink"/>
              <w:lang w:val="en-US"/>
            </w:rPr>
          </w:rPrChange>
        </w:rPr>
        <w:fldChar w:fldCharType="end"/>
      </w:r>
      <w:r w:rsidRPr="00196AB6">
        <w:rPr>
          <w:strike/>
          <w:lang w:val="en-US"/>
          <w:rPrChange w:id="8" w:author="Rebecca Tan" w:date="2021-12-24T11:12:00Z">
            <w:rPr>
              <w:lang w:val="en-US"/>
            </w:rPr>
          </w:rPrChange>
        </w:rPr>
        <w:t xml:space="preserve"> </w:t>
      </w:r>
    </w:p>
    <w:p w14:paraId="3BA91848" w14:textId="65A0CA1E" w:rsidR="00F40624" w:rsidRPr="00855361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  <w:rPrChange w:id="9" w:author="Rebecca Tan" w:date="2021-12-24T11:25:00Z">
            <w:rPr>
              <w:lang w:val="en-US"/>
            </w:rPr>
          </w:rPrChange>
        </w:rPr>
      </w:pPr>
      <w:r w:rsidRPr="00855361">
        <w:rPr>
          <w:strike/>
          <w:lang w:val="en-US"/>
          <w:rPrChange w:id="10" w:author="Rebecca Tan" w:date="2021-12-24T11:25:00Z">
            <w:rPr>
              <w:lang w:val="en-US"/>
            </w:rPr>
          </w:rPrChange>
        </w:rPr>
        <w:t xml:space="preserve">Bavarian beer and castle in the air: How to get the best out of a trip to Munich </w:t>
      </w:r>
      <w:r w:rsidR="000B01A0" w:rsidRPr="00855361">
        <w:rPr>
          <w:strike/>
          <w:rPrChange w:id="11" w:author="Rebecca Tan" w:date="2021-12-24T11:25:00Z">
            <w:rPr/>
          </w:rPrChange>
        </w:rPr>
        <w:fldChar w:fldCharType="begin"/>
      </w:r>
      <w:r w:rsidR="000B01A0" w:rsidRPr="00855361">
        <w:rPr>
          <w:strike/>
          <w:rPrChange w:id="12" w:author="Rebecca Tan" w:date="2021-12-24T11:25:00Z">
            <w:rPr/>
          </w:rPrChange>
        </w:rPr>
        <w:instrText xml:space="preserve"> HYPERLINK "https://www.straitstimes.com/life/travel/bavarian-beer-and-castle-in-the-air-how-to-get-the-best-out-of-a-trip-to-munich" </w:instrText>
      </w:r>
      <w:r w:rsidR="000B01A0" w:rsidRPr="00855361">
        <w:rPr>
          <w:strike/>
          <w:rPrChange w:id="13" w:author="Rebecca Tan" w:date="2021-12-24T11:25:00Z">
            <w:rPr/>
          </w:rPrChange>
        </w:rPr>
        <w:fldChar w:fldCharType="separate"/>
      </w:r>
      <w:r w:rsidRPr="00855361">
        <w:rPr>
          <w:rStyle w:val="Hyperlink"/>
          <w:strike/>
          <w:lang w:val="en-US"/>
          <w:rPrChange w:id="14" w:author="Rebecca Tan" w:date="2021-12-24T11:25:00Z">
            <w:rPr>
              <w:rStyle w:val="Hyperlink"/>
              <w:lang w:val="en-US"/>
            </w:rPr>
          </w:rPrChange>
        </w:rPr>
        <w:t>https://www.straitstimes.com/life/travel/bavarian-beer-and-castle-in-the-air-how-to-get-the-best-out-of-a-trip-to-munich</w:t>
      </w:r>
      <w:r w:rsidR="000B01A0" w:rsidRPr="00855361">
        <w:rPr>
          <w:rStyle w:val="Hyperlink"/>
          <w:strike/>
          <w:lang w:val="en-US"/>
          <w:rPrChange w:id="15" w:author="Rebecca Tan" w:date="2021-12-24T11:25:00Z">
            <w:rPr>
              <w:rStyle w:val="Hyperlink"/>
              <w:lang w:val="en-US"/>
            </w:rPr>
          </w:rPrChange>
        </w:rPr>
        <w:fldChar w:fldCharType="end"/>
      </w:r>
      <w:r w:rsidRPr="00855361">
        <w:rPr>
          <w:strike/>
          <w:lang w:val="en-US"/>
          <w:rPrChange w:id="16" w:author="Rebecca Tan" w:date="2021-12-24T11:25:00Z">
            <w:rPr>
              <w:lang w:val="en-US"/>
            </w:rPr>
          </w:rPrChange>
        </w:rPr>
        <w:t xml:space="preserve"> </w:t>
      </w:r>
    </w:p>
    <w:p w14:paraId="2EB9EF0C" w14:textId="3F603E84" w:rsidR="00F40624" w:rsidRPr="00DC2C5F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  <w:rPrChange w:id="17" w:author="Rebecca Tan" w:date="2021-12-24T11:29:00Z">
            <w:rPr>
              <w:lang w:val="en-US"/>
            </w:rPr>
          </w:rPrChange>
        </w:rPr>
      </w:pPr>
      <w:r w:rsidRPr="00DC2C5F">
        <w:rPr>
          <w:strike/>
          <w:lang w:val="en-US"/>
          <w:rPrChange w:id="18" w:author="Rebecca Tan" w:date="2021-12-24T11:29:00Z">
            <w:rPr>
              <w:lang w:val="en-US"/>
            </w:rPr>
          </w:rPrChange>
        </w:rPr>
        <w:t xml:space="preserve">Out of this world: Space tourism at down-to-earth prices </w:t>
      </w:r>
      <w:r w:rsidR="000B01A0" w:rsidRPr="00DC2C5F">
        <w:rPr>
          <w:strike/>
          <w:rPrChange w:id="19" w:author="Rebecca Tan" w:date="2021-12-24T11:29:00Z">
            <w:rPr/>
          </w:rPrChange>
        </w:rPr>
        <w:fldChar w:fldCharType="begin"/>
      </w:r>
      <w:r w:rsidR="000B01A0" w:rsidRPr="00DC2C5F">
        <w:rPr>
          <w:strike/>
          <w:rPrChange w:id="20" w:author="Rebecca Tan" w:date="2021-12-24T11:29:00Z">
            <w:rPr/>
          </w:rPrChange>
        </w:rPr>
        <w:instrText xml:space="preserve"> HYPERLINK "https://www.straitstimes.com/life/travel/out-of-this-world-space-tourism-at-down-to-earth-prices" </w:instrText>
      </w:r>
      <w:r w:rsidR="000B01A0" w:rsidRPr="00DC2C5F">
        <w:rPr>
          <w:strike/>
          <w:rPrChange w:id="21" w:author="Rebecca Tan" w:date="2021-12-24T11:29:00Z">
            <w:rPr/>
          </w:rPrChange>
        </w:rPr>
        <w:fldChar w:fldCharType="separate"/>
      </w:r>
      <w:r w:rsidRPr="00DC2C5F">
        <w:rPr>
          <w:rStyle w:val="Hyperlink"/>
          <w:strike/>
          <w:lang w:val="en-US"/>
          <w:rPrChange w:id="22" w:author="Rebecca Tan" w:date="2021-12-24T11:29:00Z">
            <w:rPr>
              <w:rStyle w:val="Hyperlink"/>
              <w:lang w:val="en-US"/>
            </w:rPr>
          </w:rPrChange>
        </w:rPr>
        <w:t>https://www.straitstimes.com/life/travel/out-of-this-world-space-tourism-at-down-to-earth-prices</w:t>
      </w:r>
      <w:r w:rsidR="000B01A0" w:rsidRPr="00DC2C5F">
        <w:rPr>
          <w:rStyle w:val="Hyperlink"/>
          <w:strike/>
          <w:lang w:val="en-US"/>
          <w:rPrChange w:id="23" w:author="Rebecca Tan" w:date="2021-12-24T11:29:00Z">
            <w:rPr>
              <w:rStyle w:val="Hyperlink"/>
              <w:lang w:val="en-US"/>
            </w:rPr>
          </w:rPrChange>
        </w:rPr>
        <w:fldChar w:fldCharType="end"/>
      </w:r>
      <w:r w:rsidRPr="00DC2C5F">
        <w:rPr>
          <w:strike/>
          <w:lang w:val="en-US"/>
          <w:rPrChange w:id="24" w:author="Rebecca Tan" w:date="2021-12-24T11:29:00Z">
            <w:rPr>
              <w:lang w:val="en-US"/>
            </w:rPr>
          </w:rPrChange>
        </w:rPr>
        <w:t xml:space="preserve"> </w:t>
      </w:r>
    </w:p>
    <w:p w14:paraId="6A4B331B" w14:textId="6B14065C" w:rsidR="00F40624" w:rsidRPr="00DC2C5F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  <w:rPrChange w:id="25" w:author="Rebecca Tan" w:date="2021-12-24T11:31:00Z">
            <w:rPr>
              <w:lang w:val="en-US"/>
            </w:rPr>
          </w:rPrChange>
        </w:rPr>
      </w:pPr>
      <w:r w:rsidRPr="00DC2C5F">
        <w:rPr>
          <w:strike/>
          <w:lang w:val="en-US"/>
          <w:rPrChange w:id="26" w:author="Rebecca Tan" w:date="2021-12-24T11:31:00Z">
            <w:rPr>
              <w:lang w:val="en-US"/>
            </w:rPr>
          </w:rPrChange>
        </w:rPr>
        <w:t xml:space="preserve">Remembering 9/11 through a memorial of searchlights </w:t>
      </w:r>
      <w:r w:rsidR="000B01A0" w:rsidRPr="00DC2C5F">
        <w:rPr>
          <w:strike/>
          <w:rPrChange w:id="27" w:author="Rebecca Tan" w:date="2021-12-24T11:31:00Z">
            <w:rPr/>
          </w:rPrChange>
        </w:rPr>
        <w:fldChar w:fldCharType="begin"/>
      </w:r>
      <w:r w:rsidR="000B01A0" w:rsidRPr="00DC2C5F">
        <w:rPr>
          <w:strike/>
          <w:rPrChange w:id="28" w:author="Rebecca Tan" w:date="2021-12-24T11:31:00Z">
            <w:rPr/>
          </w:rPrChange>
        </w:rPr>
        <w:instrText xml:space="preserve"> HYPERLINK "https://www.straitstimes.com/life/travel/remembering-911-through-a-memorial-of-searchlights" </w:instrText>
      </w:r>
      <w:r w:rsidR="000B01A0" w:rsidRPr="00DC2C5F">
        <w:rPr>
          <w:strike/>
          <w:rPrChange w:id="29" w:author="Rebecca Tan" w:date="2021-12-24T11:31:00Z">
            <w:rPr/>
          </w:rPrChange>
        </w:rPr>
        <w:fldChar w:fldCharType="separate"/>
      </w:r>
      <w:r w:rsidRPr="00DC2C5F">
        <w:rPr>
          <w:rStyle w:val="Hyperlink"/>
          <w:strike/>
          <w:lang w:val="en-US"/>
          <w:rPrChange w:id="30" w:author="Rebecca Tan" w:date="2021-12-24T11:31:00Z">
            <w:rPr>
              <w:rStyle w:val="Hyperlink"/>
              <w:lang w:val="en-US"/>
            </w:rPr>
          </w:rPrChange>
        </w:rPr>
        <w:t>https://www.straitstimes.com/life/travel/remembering-911-through-a-memorial-of-searchlights</w:t>
      </w:r>
      <w:r w:rsidR="000B01A0" w:rsidRPr="00DC2C5F">
        <w:rPr>
          <w:rStyle w:val="Hyperlink"/>
          <w:strike/>
          <w:lang w:val="en-US"/>
          <w:rPrChange w:id="31" w:author="Rebecca Tan" w:date="2021-12-24T11:31:00Z">
            <w:rPr>
              <w:rStyle w:val="Hyperlink"/>
              <w:lang w:val="en-US"/>
            </w:rPr>
          </w:rPrChange>
        </w:rPr>
        <w:fldChar w:fldCharType="end"/>
      </w:r>
      <w:r w:rsidRPr="00DC2C5F">
        <w:rPr>
          <w:strike/>
          <w:lang w:val="en-US"/>
          <w:rPrChange w:id="32" w:author="Rebecca Tan" w:date="2021-12-24T11:31:00Z">
            <w:rPr>
              <w:lang w:val="en-US"/>
            </w:rPr>
          </w:rPrChange>
        </w:rPr>
        <w:t xml:space="preserve"> </w:t>
      </w:r>
    </w:p>
    <w:p w14:paraId="7A44DE5F" w14:textId="3B23151E" w:rsidR="00F40624" w:rsidRPr="00883415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  <w:rPrChange w:id="33" w:author="Rebecca Tan" w:date="2021-12-24T11:34:00Z">
            <w:rPr>
              <w:lang w:val="en-US"/>
            </w:rPr>
          </w:rPrChange>
        </w:rPr>
      </w:pPr>
      <w:r w:rsidRPr="00883415">
        <w:rPr>
          <w:strike/>
          <w:lang w:val="en-US"/>
          <w:rPrChange w:id="34" w:author="Rebecca Tan" w:date="2021-12-24T11:34:00Z">
            <w:rPr>
              <w:lang w:val="en-US"/>
            </w:rPr>
          </w:rPrChange>
        </w:rPr>
        <w:t xml:space="preserve">5 travel hacks for a post-pandemic world </w:t>
      </w:r>
      <w:r w:rsidR="000B01A0" w:rsidRPr="00883415">
        <w:rPr>
          <w:strike/>
          <w:rPrChange w:id="35" w:author="Rebecca Tan" w:date="2021-12-24T11:34:00Z">
            <w:rPr/>
          </w:rPrChange>
        </w:rPr>
        <w:fldChar w:fldCharType="begin"/>
      </w:r>
      <w:r w:rsidR="000B01A0" w:rsidRPr="00883415">
        <w:rPr>
          <w:strike/>
          <w:rPrChange w:id="36" w:author="Rebecca Tan" w:date="2021-12-24T11:34:00Z">
            <w:rPr/>
          </w:rPrChange>
        </w:rPr>
        <w:instrText xml:space="preserve"> HYPERLINK "https://www.straitstimes.com/life/travel/5-travel-hacks-for-a-post-pandemic-world" </w:instrText>
      </w:r>
      <w:r w:rsidR="000B01A0" w:rsidRPr="00883415">
        <w:rPr>
          <w:strike/>
          <w:rPrChange w:id="37" w:author="Rebecca Tan" w:date="2021-12-24T11:34:00Z">
            <w:rPr/>
          </w:rPrChange>
        </w:rPr>
        <w:fldChar w:fldCharType="separate"/>
      </w:r>
      <w:r w:rsidRPr="00883415">
        <w:rPr>
          <w:rStyle w:val="Hyperlink"/>
          <w:strike/>
          <w:lang w:val="en-US"/>
          <w:rPrChange w:id="38" w:author="Rebecca Tan" w:date="2021-12-24T11:34:00Z">
            <w:rPr>
              <w:rStyle w:val="Hyperlink"/>
              <w:lang w:val="en-US"/>
            </w:rPr>
          </w:rPrChange>
        </w:rPr>
        <w:t>https://www.straitstimes.com/life/travel/5-travel-hacks-for-a-post-pandemic-world</w:t>
      </w:r>
      <w:r w:rsidR="000B01A0" w:rsidRPr="00883415">
        <w:rPr>
          <w:rStyle w:val="Hyperlink"/>
          <w:strike/>
          <w:lang w:val="en-US"/>
          <w:rPrChange w:id="39" w:author="Rebecca Tan" w:date="2021-12-24T11:34:00Z">
            <w:rPr>
              <w:rStyle w:val="Hyperlink"/>
              <w:lang w:val="en-US"/>
            </w:rPr>
          </w:rPrChange>
        </w:rPr>
        <w:fldChar w:fldCharType="end"/>
      </w:r>
      <w:r w:rsidRPr="00883415">
        <w:rPr>
          <w:strike/>
          <w:lang w:val="en-US"/>
          <w:rPrChange w:id="40" w:author="Rebecca Tan" w:date="2021-12-24T11:34:00Z">
            <w:rPr>
              <w:lang w:val="en-US"/>
            </w:rPr>
          </w:rPrChange>
        </w:rPr>
        <w:t xml:space="preserve"> </w:t>
      </w:r>
    </w:p>
    <w:p w14:paraId="4BEDFDB5" w14:textId="46C7C2DE" w:rsidR="00F40624" w:rsidRPr="00C12220" w:rsidRDefault="00F40624" w:rsidP="00D075BD">
      <w:pPr>
        <w:pStyle w:val="ListParagraph"/>
        <w:numPr>
          <w:ilvl w:val="0"/>
          <w:numId w:val="2"/>
        </w:numPr>
        <w:rPr>
          <w:strike/>
          <w:lang w:val="en-US"/>
          <w:rPrChange w:id="41" w:author="Rebecca Tan" w:date="2021-12-24T11:43:00Z">
            <w:rPr>
              <w:lang w:val="en-US"/>
            </w:rPr>
          </w:rPrChange>
        </w:rPr>
      </w:pPr>
      <w:r w:rsidRPr="00C12220">
        <w:rPr>
          <w:strike/>
          <w:lang w:val="en-US"/>
          <w:rPrChange w:id="42" w:author="Rebecca Tan" w:date="2021-12-24T11:43:00Z">
            <w:rPr>
              <w:lang w:val="en-US"/>
            </w:rPr>
          </w:rPrChange>
        </w:rPr>
        <w:t xml:space="preserve">Visit us only if you're vaccinated: New scenarios for post-vaccine travel </w:t>
      </w:r>
      <w:r w:rsidR="000B01A0" w:rsidRPr="00C12220">
        <w:rPr>
          <w:strike/>
          <w:rPrChange w:id="43" w:author="Rebecca Tan" w:date="2021-12-24T11:43:00Z">
            <w:rPr/>
          </w:rPrChange>
        </w:rPr>
        <w:fldChar w:fldCharType="begin"/>
      </w:r>
      <w:r w:rsidR="000B01A0" w:rsidRPr="00C12220">
        <w:rPr>
          <w:strike/>
          <w:rPrChange w:id="44" w:author="Rebecca Tan" w:date="2021-12-24T11:43:00Z">
            <w:rPr/>
          </w:rPrChange>
        </w:rPr>
        <w:instrText xml:space="preserve"> HYPERLINK "https://www.straitstimes.com/life/travel/visit-us-only-if-youre-vaccinated-new-scenarios-for-post-vaccine-travel" </w:instrText>
      </w:r>
      <w:r w:rsidR="000B01A0" w:rsidRPr="00C12220">
        <w:rPr>
          <w:strike/>
          <w:rPrChange w:id="45" w:author="Rebecca Tan" w:date="2021-12-24T11:43:00Z">
            <w:rPr/>
          </w:rPrChange>
        </w:rPr>
        <w:fldChar w:fldCharType="separate"/>
      </w:r>
      <w:r w:rsidRPr="00C12220">
        <w:rPr>
          <w:rStyle w:val="Hyperlink"/>
          <w:strike/>
          <w:lang w:val="en-US"/>
          <w:rPrChange w:id="46" w:author="Rebecca Tan" w:date="2021-12-24T11:43:00Z">
            <w:rPr>
              <w:rStyle w:val="Hyperlink"/>
              <w:lang w:val="en-US"/>
            </w:rPr>
          </w:rPrChange>
        </w:rPr>
        <w:t>https://www.straitstimes.com/life/travel/visit-us-only-if-youre-vaccinated-new-scenarios-for-post-vaccine-travel</w:t>
      </w:r>
      <w:r w:rsidR="000B01A0" w:rsidRPr="00C12220">
        <w:rPr>
          <w:rStyle w:val="Hyperlink"/>
          <w:strike/>
          <w:lang w:val="en-US"/>
          <w:rPrChange w:id="47" w:author="Rebecca Tan" w:date="2021-12-24T11:43:00Z">
            <w:rPr>
              <w:rStyle w:val="Hyperlink"/>
              <w:lang w:val="en-US"/>
            </w:rPr>
          </w:rPrChange>
        </w:rPr>
        <w:fldChar w:fldCharType="end"/>
      </w:r>
      <w:r w:rsidRPr="00C12220">
        <w:rPr>
          <w:strike/>
          <w:lang w:val="en-US"/>
          <w:rPrChange w:id="48" w:author="Rebecca Tan" w:date="2021-12-24T11:43:00Z">
            <w:rPr>
              <w:lang w:val="en-US"/>
            </w:rPr>
          </w:rPrChange>
        </w:rPr>
        <w:t xml:space="preserve"> </w:t>
      </w:r>
    </w:p>
    <w:p w14:paraId="788BAC6A" w14:textId="17334B0C" w:rsidR="00F40624" w:rsidRPr="00C12220" w:rsidRDefault="00527035" w:rsidP="00D075BD">
      <w:pPr>
        <w:pStyle w:val="ListParagraph"/>
        <w:numPr>
          <w:ilvl w:val="0"/>
          <w:numId w:val="2"/>
        </w:numPr>
        <w:rPr>
          <w:strike/>
          <w:lang w:val="en-US"/>
          <w:rPrChange w:id="49" w:author="Rebecca Tan" w:date="2021-12-24T11:48:00Z">
            <w:rPr>
              <w:lang w:val="en-US"/>
            </w:rPr>
          </w:rPrChange>
        </w:rPr>
      </w:pPr>
      <w:r w:rsidRPr="00C12220">
        <w:rPr>
          <w:strike/>
          <w:lang w:val="en-US"/>
          <w:rPrChange w:id="50" w:author="Rebecca Tan" w:date="2021-12-24T11:48:00Z">
            <w:rPr>
              <w:lang w:val="en-US"/>
            </w:rPr>
          </w:rPrChange>
        </w:rPr>
        <w:t xml:space="preserve">Amid climate change, polar bears frolic on ice and forage in Canadian town </w:t>
      </w:r>
      <w:r w:rsidR="000B01A0" w:rsidRPr="00C12220">
        <w:rPr>
          <w:strike/>
          <w:rPrChange w:id="51" w:author="Rebecca Tan" w:date="2021-12-24T11:48:00Z">
            <w:rPr/>
          </w:rPrChange>
        </w:rPr>
        <w:fldChar w:fldCharType="begin"/>
      </w:r>
      <w:r w:rsidR="000B01A0" w:rsidRPr="00C12220">
        <w:rPr>
          <w:strike/>
          <w:rPrChange w:id="52" w:author="Rebecca Tan" w:date="2021-12-24T11:48:00Z">
            <w:rPr/>
          </w:rPrChange>
        </w:rPr>
        <w:instrText xml:space="preserve"> HYPERLINK "https://www.straitstimes.com/life/travel/amid-climate</w:instrText>
      </w:r>
      <w:r w:rsidR="000B01A0" w:rsidRPr="00C12220">
        <w:rPr>
          <w:strike/>
          <w:rPrChange w:id="53" w:author="Rebecca Tan" w:date="2021-12-24T11:48:00Z">
            <w:rPr/>
          </w:rPrChange>
        </w:rPr>
        <w:instrText xml:space="preserve">-change-polar-bears-frolic-on-ice-and-forage-in-canadian-town" </w:instrText>
      </w:r>
      <w:r w:rsidR="000B01A0" w:rsidRPr="00C12220">
        <w:rPr>
          <w:strike/>
          <w:rPrChange w:id="54" w:author="Rebecca Tan" w:date="2021-12-24T11:48:00Z">
            <w:rPr/>
          </w:rPrChange>
        </w:rPr>
        <w:fldChar w:fldCharType="separate"/>
      </w:r>
      <w:r w:rsidRPr="00C12220">
        <w:rPr>
          <w:rStyle w:val="Hyperlink"/>
          <w:strike/>
          <w:lang w:val="en-US"/>
          <w:rPrChange w:id="55" w:author="Rebecca Tan" w:date="2021-12-24T11:48:00Z">
            <w:rPr>
              <w:rStyle w:val="Hyperlink"/>
              <w:lang w:val="en-US"/>
            </w:rPr>
          </w:rPrChange>
        </w:rPr>
        <w:t>https://www.straitstimes.com/life/travel/amid-climate-change-polar-bears-frolic-on-ice-and-forage-in-canadian-town</w:t>
      </w:r>
      <w:r w:rsidR="000B01A0" w:rsidRPr="00C12220">
        <w:rPr>
          <w:rStyle w:val="Hyperlink"/>
          <w:strike/>
          <w:lang w:val="en-US"/>
          <w:rPrChange w:id="56" w:author="Rebecca Tan" w:date="2021-12-24T11:48:00Z">
            <w:rPr>
              <w:rStyle w:val="Hyperlink"/>
              <w:lang w:val="en-US"/>
            </w:rPr>
          </w:rPrChange>
        </w:rPr>
        <w:fldChar w:fldCharType="end"/>
      </w:r>
      <w:r w:rsidRPr="00C12220">
        <w:rPr>
          <w:strike/>
          <w:lang w:val="en-US"/>
          <w:rPrChange w:id="57" w:author="Rebecca Tan" w:date="2021-12-24T11:48:00Z">
            <w:rPr>
              <w:lang w:val="en-US"/>
            </w:rPr>
          </w:rPrChange>
        </w:rPr>
        <w:t xml:space="preserve"> </w:t>
      </w:r>
    </w:p>
    <w:p w14:paraId="25D2D996" w14:textId="02006DB6" w:rsidR="00527035" w:rsidRPr="000B01A0" w:rsidRDefault="00F059F7" w:rsidP="00D075BD">
      <w:pPr>
        <w:pStyle w:val="ListParagraph"/>
        <w:numPr>
          <w:ilvl w:val="0"/>
          <w:numId w:val="2"/>
        </w:numPr>
        <w:rPr>
          <w:strike/>
          <w:lang w:val="en-US"/>
          <w:rPrChange w:id="58" w:author="Rebecca Tan" w:date="2021-12-24T11:57:00Z">
            <w:rPr>
              <w:lang w:val="en-US"/>
            </w:rPr>
          </w:rPrChange>
        </w:rPr>
      </w:pPr>
      <w:r w:rsidRPr="000B01A0">
        <w:rPr>
          <w:strike/>
          <w:lang w:val="en-US"/>
          <w:rPrChange w:id="59" w:author="Rebecca Tan" w:date="2021-12-24T11:57:00Z">
            <w:rPr>
              <w:lang w:val="en-US"/>
            </w:rPr>
          </w:rPrChange>
        </w:rPr>
        <w:t xml:space="preserve">Eleven havens: What to do in VTL destinations, from Christmas in France to 4am shopping in S Korea </w:t>
      </w:r>
      <w:r w:rsidR="000B01A0" w:rsidRPr="000B01A0">
        <w:rPr>
          <w:strike/>
          <w:rPrChange w:id="60" w:author="Rebecca Tan" w:date="2021-12-24T11:57:00Z">
            <w:rPr/>
          </w:rPrChange>
        </w:rPr>
        <w:fldChar w:fldCharType="begin"/>
      </w:r>
      <w:r w:rsidR="000B01A0" w:rsidRPr="000B01A0">
        <w:rPr>
          <w:strike/>
          <w:rPrChange w:id="61" w:author="Rebecca Tan" w:date="2021-12-24T11:57:00Z">
            <w:rPr/>
          </w:rPrChange>
        </w:rPr>
        <w:instrText xml:space="preserve"> HYPERLINK "https://www.straitstimes.com/life/travel/eleven-havens-what-to-do-in-vtl-destinations-from-christmas-in-france-to-4am-shopping-in" </w:instrText>
      </w:r>
      <w:r w:rsidR="000B01A0" w:rsidRPr="000B01A0">
        <w:rPr>
          <w:strike/>
          <w:rPrChange w:id="62" w:author="Rebecca Tan" w:date="2021-12-24T11:57:00Z">
            <w:rPr/>
          </w:rPrChange>
        </w:rPr>
        <w:fldChar w:fldCharType="separate"/>
      </w:r>
      <w:r w:rsidRPr="000B01A0">
        <w:rPr>
          <w:rStyle w:val="Hyperlink"/>
          <w:strike/>
          <w:lang w:val="en-US"/>
          <w:rPrChange w:id="63" w:author="Rebecca Tan" w:date="2021-12-24T11:57:00Z">
            <w:rPr>
              <w:rStyle w:val="Hyperlink"/>
              <w:lang w:val="en-US"/>
            </w:rPr>
          </w:rPrChange>
        </w:rPr>
        <w:t>https://www.straitstimes.com/life/travel/eleven-havens-what-to-do-in-vtl-destinations-from-christmas-in-france-to-4am-shopping-in</w:t>
      </w:r>
      <w:r w:rsidR="000B01A0" w:rsidRPr="000B01A0">
        <w:rPr>
          <w:rStyle w:val="Hyperlink"/>
          <w:strike/>
          <w:lang w:val="en-US"/>
          <w:rPrChange w:id="64" w:author="Rebecca Tan" w:date="2021-12-24T11:57:00Z">
            <w:rPr>
              <w:rStyle w:val="Hyperlink"/>
              <w:lang w:val="en-US"/>
            </w:rPr>
          </w:rPrChange>
        </w:rPr>
        <w:fldChar w:fldCharType="end"/>
      </w:r>
      <w:r w:rsidRPr="000B01A0">
        <w:rPr>
          <w:strike/>
          <w:lang w:val="en-US"/>
          <w:rPrChange w:id="65" w:author="Rebecca Tan" w:date="2021-12-24T11:57:00Z">
            <w:rPr>
              <w:lang w:val="en-US"/>
            </w:rPr>
          </w:rPrChange>
        </w:rPr>
        <w:t xml:space="preserve"> </w:t>
      </w:r>
    </w:p>
    <w:p w14:paraId="657D9C1B" w14:textId="7A42867F" w:rsidR="00F059F7" w:rsidRPr="000B01A0" w:rsidRDefault="00F059F7" w:rsidP="00D075BD">
      <w:pPr>
        <w:pStyle w:val="ListParagraph"/>
        <w:numPr>
          <w:ilvl w:val="0"/>
          <w:numId w:val="2"/>
        </w:numPr>
        <w:rPr>
          <w:strike/>
          <w:lang w:val="en-US"/>
          <w:rPrChange w:id="66" w:author="Rebecca Tan" w:date="2021-12-24T11:57:00Z">
            <w:rPr>
              <w:lang w:val="en-US"/>
            </w:rPr>
          </w:rPrChange>
        </w:rPr>
      </w:pPr>
      <w:r w:rsidRPr="000B01A0">
        <w:rPr>
          <w:strike/>
          <w:lang w:val="en-US"/>
          <w:rPrChange w:id="67" w:author="Rebecca Tan" w:date="2021-12-24T11:57:00Z">
            <w:rPr>
              <w:lang w:val="en-US"/>
            </w:rPr>
          </w:rPrChange>
        </w:rPr>
        <w:t xml:space="preserve">Insure against Covid-19 when you travel </w:t>
      </w:r>
      <w:r w:rsidR="000B01A0" w:rsidRPr="000B01A0">
        <w:rPr>
          <w:strike/>
          <w:rPrChange w:id="68" w:author="Rebecca Tan" w:date="2021-12-24T11:57:00Z">
            <w:rPr/>
          </w:rPrChange>
        </w:rPr>
        <w:fldChar w:fldCharType="begin"/>
      </w:r>
      <w:r w:rsidR="000B01A0" w:rsidRPr="000B01A0">
        <w:rPr>
          <w:strike/>
          <w:rPrChange w:id="69" w:author="Rebecca Tan" w:date="2021-12-24T11:57:00Z">
            <w:rPr/>
          </w:rPrChange>
        </w:rPr>
        <w:instrText xml:space="preserve"> HYPERLINK "https://www.straitstimes.com/life/travel/insure-against-covid-19-when-you-travel" </w:instrText>
      </w:r>
      <w:r w:rsidR="000B01A0" w:rsidRPr="000B01A0">
        <w:rPr>
          <w:strike/>
          <w:rPrChange w:id="70" w:author="Rebecca Tan" w:date="2021-12-24T11:57:00Z">
            <w:rPr/>
          </w:rPrChange>
        </w:rPr>
        <w:fldChar w:fldCharType="separate"/>
      </w:r>
      <w:r w:rsidRPr="000B01A0">
        <w:rPr>
          <w:rStyle w:val="Hyperlink"/>
          <w:strike/>
          <w:lang w:val="en-US"/>
          <w:rPrChange w:id="71" w:author="Rebecca Tan" w:date="2021-12-24T11:57:00Z">
            <w:rPr>
              <w:rStyle w:val="Hyperlink"/>
              <w:lang w:val="en-US"/>
            </w:rPr>
          </w:rPrChange>
        </w:rPr>
        <w:t>https://www.straitstimes.com/life/travel/insure-against-covid-19-when-you-travel</w:t>
      </w:r>
      <w:r w:rsidR="000B01A0" w:rsidRPr="000B01A0">
        <w:rPr>
          <w:rStyle w:val="Hyperlink"/>
          <w:strike/>
          <w:lang w:val="en-US"/>
          <w:rPrChange w:id="72" w:author="Rebecca Tan" w:date="2021-12-24T11:57:00Z">
            <w:rPr>
              <w:rStyle w:val="Hyperlink"/>
              <w:lang w:val="en-US"/>
            </w:rPr>
          </w:rPrChange>
        </w:rPr>
        <w:fldChar w:fldCharType="end"/>
      </w:r>
      <w:r w:rsidRPr="000B01A0">
        <w:rPr>
          <w:strike/>
          <w:lang w:val="en-US"/>
          <w:rPrChange w:id="73" w:author="Rebecca Tan" w:date="2021-12-24T11:57:00Z">
            <w:rPr>
              <w:lang w:val="en-US"/>
            </w:rPr>
          </w:rPrChange>
        </w:rPr>
        <w:t xml:space="preserve"> </w:t>
      </w:r>
    </w:p>
    <w:sectPr w:rsidR="00F059F7" w:rsidRPr="000B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39D9"/>
    <w:multiLevelType w:val="hybridMultilevel"/>
    <w:tmpl w:val="D794F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95AF7"/>
    <w:multiLevelType w:val="hybridMultilevel"/>
    <w:tmpl w:val="F16C8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becca Tan">
    <w15:presenceInfo w15:providerId="AD" w15:userId="S::rebeccatan@PersonalMicrosoftSoftware.ucla.edu::8e85bc73-8c2d-4f3d-bf50-23899c4f1c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24"/>
    <w:rsid w:val="000B01A0"/>
    <w:rsid w:val="00196AB6"/>
    <w:rsid w:val="003B34F9"/>
    <w:rsid w:val="00527035"/>
    <w:rsid w:val="00855361"/>
    <w:rsid w:val="00883415"/>
    <w:rsid w:val="00952B15"/>
    <w:rsid w:val="00C12220"/>
    <w:rsid w:val="00CB196A"/>
    <w:rsid w:val="00D075BD"/>
    <w:rsid w:val="00DC2C5F"/>
    <w:rsid w:val="00EC27B2"/>
    <w:rsid w:val="00F059F7"/>
    <w:rsid w:val="00F4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CB8"/>
  <w15:chartTrackingRefBased/>
  <w15:docId w15:val="{7B414A8F-3467-48F2-95A8-CAF1E20D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2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96AB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itstimes.com/life/travel/a-solo-road-trip-to-reme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itstimes.com/life/travel/new-york-is-new-again-from-glass-boxes-high-above-city-to-sunset-copter-rides" TargetMode="External"/><Relationship Id="rId5" Type="http://schemas.openxmlformats.org/officeDocument/2006/relationships/hyperlink" Target="https://www.straitstimes.com/life/travel/singaporeans-explore-the-world-safely-5-back-to-travel-hacks-from-solo-globetrot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Tan</dc:creator>
  <cp:keywords/>
  <dc:description/>
  <cp:lastModifiedBy>Rebecca Tan</cp:lastModifiedBy>
  <cp:revision>7</cp:revision>
  <dcterms:created xsi:type="dcterms:W3CDTF">2021-12-22T03:32:00Z</dcterms:created>
  <dcterms:modified xsi:type="dcterms:W3CDTF">2021-12-24T04:01:00Z</dcterms:modified>
</cp:coreProperties>
</file>